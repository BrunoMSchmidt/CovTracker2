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BA4B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UNIVERSIDADE DO OESTE DE SANTA CATARINA</w:t>
      </w:r>
    </w:p>
    <w:p w14:paraId="786C899D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76E838FA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45DED338" w14:textId="77777777" w:rsidR="009E7699" w:rsidRDefault="00514588">
      <w:pPr>
        <w:spacing w:after="160" w:line="360" w:lineRule="auto"/>
        <w:jc w:val="center"/>
      </w:pPr>
      <w:r>
        <w:t xml:space="preserve">  </w:t>
      </w:r>
    </w:p>
    <w:p w14:paraId="1059E3B0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BRUNO MARLON SCHMIDT, SERGIO CHRISTOFOLI, ALAN CRISTIANO BENDER</w:t>
      </w:r>
    </w:p>
    <w:p w14:paraId="63809055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562DEBF6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3AC22977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45BD7FB0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11D86B64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369C96BF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304FF8CD" w14:textId="77777777" w:rsidR="009E7699" w:rsidRDefault="009E7699">
      <w:pPr>
        <w:spacing w:after="160" w:line="360" w:lineRule="auto"/>
        <w:jc w:val="center"/>
      </w:pPr>
    </w:p>
    <w:p w14:paraId="07089B08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COVTRACKER: Sistema de Monitoramento de Casos e Estatísticas do Coronavírus</w:t>
      </w:r>
    </w:p>
    <w:p w14:paraId="70302B1D" w14:textId="77777777" w:rsidR="009E7699" w:rsidRDefault="00514588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F2F3FF" w14:textId="77777777" w:rsidR="009E7699" w:rsidRDefault="00514588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8725E0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04C4CA9D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0C9D910D" w14:textId="77777777" w:rsidR="009E7699" w:rsidRDefault="009E7699">
      <w:pPr>
        <w:spacing w:after="160" w:line="360" w:lineRule="auto"/>
        <w:jc w:val="center"/>
      </w:pPr>
    </w:p>
    <w:p w14:paraId="13D2530D" w14:textId="77777777" w:rsidR="009E7699" w:rsidRDefault="009E7699">
      <w:pPr>
        <w:spacing w:after="160" w:line="360" w:lineRule="auto"/>
        <w:jc w:val="center"/>
      </w:pPr>
    </w:p>
    <w:p w14:paraId="06C8DD76" w14:textId="77777777" w:rsidR="009E7699" w:rsidRDefault="009E7699">
      <w:pPr>
        <w:spacing w:after="160" w:line="360" w:lineRule="auto"/>
        <w:jc w:val="center"/>
      </w:pPr>
    </w:p>
    <w:p w14:paraId="62E4B322" w14:textId="77777777" w:rsidR="009E7699" w:rsidRDefault="009E7699">
      <w:pPr>
        <w:spacing w:after="160" w:line="360" w:lineRule="auto"/>
        <w:jc w:val="center"/>
      </w:pPr>
    </w:p>
    <w:p w14:paraId="7AB91330" w14:textId="77777777" w:rsidR="009E7699" w:rsidRDefault="009E7699">
      <w:pPr>
        <w:spacing w:after="160" w:line="360" w:lineRule="auto"/>
        <w:jc w:val="center"/>
      </w:pPr>
    </w:p>
    <w:p w14:paraId="29221199" w14:textId="77777777" w:rsidR="009E7699" w:rsidRDefault="009E7699">
      <w:pPr>
        <w:spacing w:after="160" w:line="360" w:lineRule="auto"/>
        <w:jc w:val="center"/>
      </w:pPr>
    </w:p>
    <w:p w14:paraId="1B09E97C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São Miguel do Oeste – SC</w:t>
      </w:r>
    </w:p>
    <w:p w14:paraId="664EF7C9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  <w:r>
        <w:br w:type="page"/>
      </w:r>
    </w:p>
    <w:p w14:paraId="7E84CDA1" w14:textId="29C13C81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BRUNO MARLON SCHMIDT, SERGIO </w:t>
      </w:r>
      <w:r w:rsidR="003E53BD">
        <w:rPr>
          <w:sz w:val="24"/>
          <w:szCs w:val="24"/>
        </w:rPr>
        <w:t>CHRISTOFOLI, ALAN</w:t>
      </w:r>
      <w:r>
        <w:rPr>
          <w:sz w:val="24"/>
          <w:szCs w:val="24"/>
        </w:rPr>
        <w:t xml:space="preserve"> CRISTIANO BENDER</w:t>
      </w:r>
    </w:p>
    <w:p w14:paraId="47D1A41B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50917B25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782E2463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1D36E407" w14:textId="20829B7A" w:rsidR="009E7699" w:rsidRDefault="009E7699">
      <w:pPr>
        <w:spacing w:after="160" w:line="360" w:lineRule="auto"/>
        <w:jc w:val="center"/>
      </w:pPr>
    </w:p>
    <w:p w14:paraId="4D9359EE" w14:textId="28EDEBA9" w:rsidR="00DD794C" w:rsidRDefault="00DD794C">
      <w:pPr>
        <w:spacing w:after="160" w:line="360" w:lineRule="auto"/>
        <w:jc w:val="center"/>
      </w:pPr>
    </w:p>
    <w:p w14:paraId="4A7670F6" w14:textId="3CD85A8B" w:rsidR="00DD794C" w:rsidRDefault="00DD794C">
      <w:pPr>
        <w:spacing w:after="160" w:line="360" w:lineRule="auto"/>
        <w:jc w:val="center"/>
      </w:pPr>
    </w:p>
    <w:p w14:paraId="531663C8" w14:textId="77777777" w:rsidR="00DD794C" w:rsidRDefault="00DD794C">
      <w:pPr>
        <w:spacing w:after="160" w:line="360" w:lineRule="auto"/>
        <w:jc w:val="center"/>
      </w:pPr>
    </w:p>
    <w:p w14:paraId="5DD68FF9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0B5E1C7A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COVTRACKER: Sistema de Monitoramento de Casos e Estatísticas do Coronavírus</w:t>
      </w:r>
    </w:p>
    <w:p w14:paraId="59081CBF" w14:textId="3FF57BB3" w:rsidR="009E7699" w:rsidRDefault="00514588">
      <w:pPr>
        <w:spacing w:after="160" w:line="360" w:lineRule="auto"/>
        <w:jc w:val="center"/>
      </w:pPr>
      <w:r>
        <w:rPr>
          <w:sz w:val="28"/>
          <w:szCs w:val="28"/>
        </w:rPr>
        <w:t xml:space="preserve"> </w:t>
      </w:r>
    </w:p>
    <w:p w14:paraId="2743BBDB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6C8A8CAF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1A440465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3E69630B" w14:textId="77777777" w:rsidR="009E7699" w:rsidRDefault="00514588">
      <w:pPr>
        <w:spacing w:after="160" w:line="240" w:lineRule="auto"/>
        <w:ind w:left="3540"/>
        <w:jc w:val="both"/>
        <w:rPr>
          <w:sz w:val="20"/>
          <w:szCs w:val="20"/>
        </w:rPr>
      </w:pPr>
      <w:r>
        <w:rPr>
          <w:sz w:val="20"/>
          <w:szCs w:val="20"/>
        </w:rPr>
        <w:t>Relatório de formação apresentado ao Curso de Ciência da Computação, Área das Ciências Exatas, da Universidade do Oeste de Santa Catarina como requisito parcial à obtenção de nota para trabalho final no componente de Banco de Dados I.</w:t>
      </w:r>
    </w:p>
    <w:p w14:paraId="6C097A5B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42A7DB56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3C9649D5" w14:textId="77777777" w:rsidR="009E7699" w:rsidRDefault="00514588">
      <w:pPr>
        <w:spacing w:after="160" w:line="360" w:lineRule="auto"/>
        <w:jc w:val="center"/>
      </w:pPr>
      <w:r>
        <w:t xml:space="preserve"> </w:t>
      </w:r>
    </w:p>
    <w:p w14:paraId="1E6C61A5" w14:textId="77777777" w:rsidR="009E7699" w:rsidRDefault="00514588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EABA01" w14:textId="77777777" w:rsidR="009E7699" w:rsidRDefault="00514588">
      <w:p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Orientador: Prof. Roberson Junior Fernandes Alves</w:t>
      </w:r>
    </w:p>
    <w:p w14:paraId="4DEE81A5" w14:textId="77777777" w:rsidR="009E7699" w:rsidRDefault="00514588">
      <w:pPr>
        <w:spacing w:after="160" w:line="360" w:lineRule="auto"/>
      </w:pPr>
      <w:r>
        <w:t xml:space="preserve"> </w:t>
      </w:r>
    </w:p>
    <w:p w14:paraId="51F06325" w14:textId="77777777" w:rsidR="009E7699" w:rsidRDefault="00514588">
      <w:pPr>
        <w:spacing w:after="160" w:line="360" w:lineRule="auto"/>
        <w:jc w:val="center"/>
      </w:pPr>
      <w:r>
        <w:t xml:space="preserve">  </w:t>
      </w:r>
    </w:p>
    <w:p w14:paraId="0E1851DE" w14:textId="77777777" w:rsidR="009E7699" w:rsidRDefault="00514588">
      <w:pPr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São Miguel do Oeste – SC</w:t>
      </w:r>
    </w:p>
    <w:p w14:paraId="560979CE" w14:textId="77777777" w:rsidR="009E7699" w:rsidRDefault="00514588">
      <w:pPr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2021</w:t>
      </w:r>
      <w:r>
        <w:br w:type="page"/>
      </w:r>
    </w:p>
    <w:p w14:paraId="4492AA9A" w14:textId="77777777" w:rsidR="009E7699" w:rsidRDefault="00514588">
      <w:pPr>
        <w:spacing w:after="16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49A7BCD2" w14:textId="77777777" w:rsidR="009E7699" w:rsidRDefault="009E7699">
      <w:pPr>
        <w:spacing w:after="160" w:line="360" w:lineRule="auto"/>
        <w:ind w:left="781"/>
        <w:jc w:val="both"/>
        <w:rPr>
          <w:sz w:val="24"/>
          <w:szCs w:val="24"/>
        </w:rPr>
      </w:pPr>
    </w:p>
    <w:p w14:paraId="4303AD30" w14:textId="77777777" w:rsidR="009E7699" w:rsidRDefault="00514588">
      <w:pPr>
        <w:numPr>
          <w:ilvl w:val="0"/>
          <w:numId w:val="3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</w:t>
      </w:r>
      <w:r w:rsidRPr="00DB55E2">
        <w:rPr>
          <w:sz w:val="24"/>
          <w:szCs w:val="24"/>
        </w:rPr>
        <w:t>………………………………………………………………………</w:t>
      </w:r>
      <w:r>
        <w:rPr>
          <w:sz w:val="24"/>
          <w:szCs w:val="24"/>
        </w:rPr>
        <w:t>3</w:t>
      </w:r>
    </w:p>
    <w:p w14:paraId="7F17EFA9" w14:textId="4D53A09F" w:rsidR="009E7699" w:rsidRDefault="00514588">
      <w:pPr>
        <w:numPr>
          <w:ilvl w:val="0"/>
          <w:numId w:val="3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</w:t>
      </w:r>
      <w:r w:rsidR="00281BD0" w:rsidRPr="00DB55E2">
        <w:rPr>
          <w:sz w:val="24"/>
          <w:szCs w:val="24"/>
        </w:rPr>
        <w:t>……………………………………………………………………......</w:t>
      </w:r>
      <w:r>
        <w:rPr>
          <w:sz w:val="24"/>
          <w:szCs w:val="24"/>
        </w:rPr>
        <w:t>4</w:t>
      </w:r>
    </w:p>
    <w:p w14:paraId="545235CE" w14:textId="38ED450E" w:rsidR="009E7699" w:rsidRDefault="00514588">
      <w:pPr>
        <w:numPr>
          <w:ilvl w:val="0"/>
          <w:numId w:val="3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RELACIONAL</w:t>
      </w:r>
      <w:r w:rsidRPr="00DB55E2">
        <w:rPr>
          <w:sz w:val="24"/>
          <w:szCs w:val="24"/>
        </w:rPr>
        <w:t>…………………………………………</w:t>
      </w:r>
      <w:r w:rsidR="00281BD0" w:rsidRPr="00DB55E2">
        <w:rPr>
          <w:sz w:val="24"/>
          <w:szCs w:val="24"/>
        </w:rPr>
        <w:t>..........</w:t>
      </w:r>
      <w:r w:rsidRPr="00DB55E2">
        <w:rPr>
          <w:sz w:val="24"/>
          <w:szCs w:val="24"/>
        </w:rPr>
        <w:t>………...</w:t>
      </w:r>
      <w:r>
        <w:rPr>
          <w:sz w:val="24"/>
          <w:szCs w:val="24"/>
        </w:rPr>
        <w:t>6</w:t>
      </w:r>
    </w:p>
    <w:p w14:paraId="70E71326" w14:textId="77777777" w:rsidR="009E7699" w:rsidRDefault="00514588">
      <w:pPr>
        <w:numPr>
          <w:ilvl w:val="1"/>
          <w:numId w:val="3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DICIONÁRIO DE DADOS……………………………………………………...7</w:t>
      </w:r>
    </w:p>
    <w:p w14:paraId="6BD6878C" w14:textId="017EF551" w:rsidR="009E7699" w:rsidRDefault="00514588">
      <w:pPr>
        <w:numPr>
          <w:ilvl w:val="0"/>
          <w:numId w:val="3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BANCO DE DADOS</w:t>
      </w:r>
      <w:r w:rsidRPr="00DB55E2">
        <w:rPr>
          <w:sz w:val="24"/>
          <w:szCs w:val="24"/>
        </w:rPr>
        <w:t>…………………………………</w:t>
      </w:r>
      <w:r w:rsidR="00281BD0" w:rsidRPr="00DB55E2">
        <w:rPr>
          <w:sz w:val="24"/>
          <w:szCs w:val="24"/>
        </w:rPr>
        <w:t>...</w:t>
      </w:r>
      <w:r w:rsidRPr="00DB55E2">
        <w:rPr>
          <w:sz w:val="24"/>
          <w:szCs w:val="24"/>
        </w:rPr>
        <w:t>…………………………...</w:t>
      </w:r>
      <w:r>
        <w:rPr>
          <w:sz w:val="24"/>
          <w:szCs w:val="24"/>
        </w:rPr>
        <w:t>9</w:t>
      </w:r>
    </w:p>
    <w:p w14:paraId="201AF1AF" w14:textId="77777777" w:rsidR="009E7699" w:rsidRDefault="00514588">
      <w:pPr>
        <w:numPr>
          <w:ilvl w:val="1"/>
          <w:numId w:val="3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RELATÓRIOS…………………………………………………………………...9</w:t>
      </w:r>
    </w:p>
    <w:p w14:paraId="44B688BC" w14:textId="77777777" w:rsidR="009E7699" w:rsidRDefault="00514588">
      <w:pPr>
        <w:numPr>
          <w:ilvl w:val="0"/>
          <w:numId w:val="3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CONSIDERAÇÕES FINAIS</w:t>
      </w:r>
      <w:r w:rsidRPr="00DB55E2">
        <w:rPr>
          <w:sz w:val="24"/>
          <w:szCs w:val="24"/>
        </w:rPr>
        <w:t>………………………………………………………</w:t>
      </w:r>
      <w:r>
        <w:rPr>
          <w:sz w:val="24"/>
          <w:szCs w:val="24"/>
        </w:rPr>
        <w:t>10</w:t>
      </w:r>
    </w:p>
    <w:p w14:paraId="29A87D0C" w14:textId="5E547671" w:rsidR="009E7699" w:rsidRDefault="00514588">
      <w:pPr>
        <w:spacing w:after="160" w:line="360" w:lineRule="auto"/>
        <w:ind w:left="78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</w:t>
      </w:r>
      <w:r w:rsidRPr="00DB55E2">
        <w:t>………………………………………………</w:t>
      </w:r>
      <w:r w:rsidR="00281BD0" w:rsidRPr="00DB55E2">
        <w:t>...</w:t>
      </w:r>
      <w:r w:rsidRPr="00DB55E2">
        <w:t>……………….…</w:t>
      </w:r>
      <w:r w:rsidR="00DB55E2" w:rsidRPr="00DB55E2">
        <w:t>.</w:t>
      </w:r>
      <w:r w:rsidR="00DB55E2">
        <w:t>........</w:t>
      </w:r>
      <w:r>
        <w:rPr>
          <w:sz w:val="24"/>
          <w:szCs w:val="24"/>
        </w:rPr>
        <w:t>11</w:t>
      </w:r>
    </w:p>
    <w:p w14:paraId="3FD20CA7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  <w:sectPr w:rsidR="009E7699">
          <w:pgSz w:w="11906" w:h="16838"/>
          <w:pgMar w:top="1701" w:right="1134" w:bottom="1134" w:left="1701" w:header="0" w:footer="0" w:gutter="0"/>
          <w:pgNumType w:start="1"/>
          <w:cols w:space="720"/>
          <w:formProt w:val="0"/>
          <w:docGrid w:linePitch="100" w:charSpace="4096"/>
        </w:sectPr>
      </w:pPr>
    </w:p>
    <w:p w14:paraId="783C2D98" w14:textId="157D3462" w:rsidR="009E7699" w:rsidRDefault="00514588" w:rsidP="00DD794C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</w:t>
      </w:r>
    </w:p>
    <w:p w14:paraId="7F4F52EA" w14:textId="77777777" w:rsidR="00DD794C" w:rsidRDefault="00DD794C" w:rsidP="00DB55E2">
      <w:pPr>
        <w:spacing w:line="360" w:lineRule="auto"/>
        <w:ind w:left="720"/>
        <w:rPr>
          <w:b/>
          <w:sz w:val="24"/>
          <w:szCs w:val="24"/>
        </w:rPr>
      </w:pPr>
    </w:p>
    <w:p w14:paraId="47B9BF2D" w14:textId="1FFB09E6" w:rsidR="009E7699" w:rsidRDefault="00514588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objetivo deste estudo é, através do conhecimento de banco de dados e sua manipulação, apresentar um sistema automatizado para o monitoramento dos casos de COVID 19 pelo Brasil. Utilizando diversas ferramentas como DBeaver e Visual Paradigm, o PostgreSQL como SGBD, e a linguagem SQL, foi feito o desenvolvimento deste projeto e, no desenrolar deste trabalho, será explicitado as suas mais variadas funções que foram utilizadas, bem como os conceitos de manipulação de banco de dados explorados.</w:t>
      </w:r>
      <w:r>
        <w:rPr>
          <w:sz w:val="24"/>
          <w:szCs w:val="24"/>
        </w:rPr>
        <w:br/>
      </w:r>
    </w:p>
    <w:p w14:paraId="3BE80993" w14:textId="2EB1FDDC" w:rsidR="009E7699" w:rsidRDefault="00514588" w:rsidP="00DB55E2">
      <w:pPr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</w:t>
      </w:r>
    </w:p>
    <w:p w14:paraId="7D64B4C3" w14:textId="77777777" w:rsidR="00DD794C" w:rsidRDefault="00DD794C" w:rsidP="00EC3B0D">
      <w:pPr>
        <w:spacing w:line="360" w:lineRule="auto"/>
        <w:ind w:left="714"/>
        <w:jc w:val="both"/>
        <w:rPr>
          <w:b/>
          <w:sz w:val="24"/>
          <w:szCs w:val="24"/>
        </w:rPr>
      </w:pPr>
    </w:p>
    <w:p w14:paraId="4FC41947" w14:textId="77777777" w:rsidR="009E7699" w:rsidRDefault="00514588">
      <w:pPr>
        <w:spacing w:after="16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o desenvolvimento do banco de dados foram considerados os seguintes requisitos que serviram de “bússola” para o desenvolvimento do projeto:</w:t>
      </w:r>
    </w:p>
    <w:p w14:paraId="310AA092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necessário cadastrar as empresas com CNPJ e demais dados. O paciente está associado a uma empresa;</w:t>
      </w:r>
    </w:p>
    <w:p w14:paraId="7FBECA77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Cadastrar os dados em geral, gerar relatórios e gráficos, além de emitir avisos a cada 48h para acompanhamento dos casos;</w:t>
      </w:r>
    </w:p>
    <w:p w14:paraId="556A37BB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cada paciente/usuário deve ser aplicado um questionário para abordar desde dados pessoais (peso, altura) a histórico de comorbidades e sintomas do momento;</w:t>
      </w:r>
    </w:p>
    <w:p w14:paraId="66E8EE8D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necessário informar a empresa a qual o paciente está vinculado;</w:t>
      </w:r>
    </w:p>
    <w:p w14:paraId="11148D76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Também devem ser registrados os tipos de usuário, sejam eles administradores, lideres, pacientes, etc;</w:t>
      </w:r>
    </w:p>
    <w:p w14:paraId="5C83B378" w14:textId="264B9DD2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usuário devem ser coletadas informações de </w:t>
      </w:r>
      <w:r w:rsidR="00281BD0">
        <w:rPr>
          <w:sz w:val="24"/>
          <w:szCs w:val="24"/>
        </w:rPr>
        <w:t>geolocalização (</w:t>
      </w:r>
      <w:r>
        <w:rPr>
          <w:sz w:val="24"/>
          <w:szCs w:val="24"/>
        </w:rPr>
        <w:t>Cidade, etc);</w:t>
      </w:r>
    </w:p>
    <w:p w14:paraId="4388E6FF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Casos considerados suspeitos para a COVID-19 têm as informações armazenadas e a evolução clínica acompanhada de acordo com os requisitos do Ministério da Saúde;</w:t>
      </w:r>
    </w:p>
    <w:p w14:paraId="7612ADC2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Febre, tosse, falta de ar, dor no corpo, dor de garganta, calafrio, dor muscular, congestão nasal e coriza são sintomas que devem ser informados no aplicativo, com detalhamento de intensidade (pouco, moderado ou constante), sempre que alterações forem observadas;</w:t>
      </w:r>
    </w:p>
    <w:p w14:paraId="45A0E59C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comparar esses dados e detectar sinais de criticidade, no cadastro destes sintomas, o sistema deve emitir alertas ao usuário/paciente para procurar o serviço </w:t>
      </w:r>
      <w:r>
        <w:rPr>
          <w:sz w:val="24"/>
          <w:szCs w:val="24"/>
        </w:rPr>
        <w:lastRenderedPageBreak/>
        <w:t>de pronto atendimento;</w:t>
      </w:r>
    </w:p>
    <w:p w14:paraId="48956E82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consultas por cidade, região, etc;</w:t>
      </w:r>
    </w:p>
    <w:p w14:paraId="27BD4D17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emitir relatórios diversificados e com estatísticas de casos por localização;</w:t>
      </w:r>
    </w:p>
    <w:p w14:paraId="2443395C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importar dados nacionais sobre covid de outras plataformas nos formatos CSV, XLS, XML, JSON;</w:t>
      </w:r>
    </w:p>
    <w:p w14:paraId="41FC3545" w14:textId="77777777" w:rsidR="009E7699" w:rsidRDefault="00514588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cadastro de orientações sobre a doença caso o usuário tenha dúvidas, algo como uma ajuda;</w:t>
      </w:r>
    </w:p>
    <w:p w14:paraId="03947069" w14:textId="77777777" w:rsidR="009E7699" w:rsidRDefault="00514588">
      <w:pPr>
        <w:numPr>
          <w:ilvl w:val="0"/>
          <w:numId w:val="2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controlar o nível de acesso dos diversos tipos de usuário;</w:t>
      </w:r>
    </w:p>
    <w:p w14:paraId="70A92589" w14:textId="77777777" w:rsidR="009E7699" w:rsidRDefault="00514588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este projeto lida apenas com a parte voltada à banco de dados, alguns dos requisitos que dependem de um backend não puderam ser satisfeitos.</w:t>
      </w:r>
    </w:p>
    <w:p w14:paraId="2411FE38" w14:textId="3DF23810" w:rsidR="009E7699" w:rsidRDefault="00514588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527126" w14:textId="3D2E4867" w:rsidR="009E7699" w:rsidRDefault="00514588" w:rsidP="008C407A">
      <w:pPr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RELACIONAL</w:t>
      </w:r>
    </w:p>
    <w:p w14:paraId="339C7C0C" w14:textId="77777777" w:rsidR="008C407A" w:rsidRDefault="008C407A" w:rsidP="00DB55E2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32CBB199" w14:textId="704AE1F3" w:rsidR="009E7699" w:rsidRDefault="008C407A" w:rsidP="008C407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Diagrama 1,</w:t>
      </w:r>
      <w:r w:rsidR="005145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seguir, </w:t>
      </w:r>
      <w:r w:rsidR="00514588">
        <w:rPr>
          <w:sz w:val="24"/>
          <w:szCs w:val="24"/>
        </w:rPr>
        <w:t>apresenta o modelo relacional do nosso projeto, feito no programa Visual Paradigm, nele pode-se observar visualmente a interação lógica entre os diversos componentes que formam a estrutura lógica do projeto.</w:t>
      </w:r>
    </w:p>
    <w:p w14:paraId="7E334375" w14:textId="685CBD8D" w:rsidR="008C407A" w:rsidRPr="00DB55E2" w:rsidRDefault="008C407A" w:rsidP="00DB55E2">
      <w:pPr>
        <w:pStyle w:val="Legenda"/>
        <w:spacing w:before="0" w:after="0" w:line="240" w:lineRule="auto"/>
        <w:rPr>
          <w:sz w:val="22"/>
          <w:szCs w:val="22"/>
        </w:rPr>
      </w:pPr>
      <w:r w:rsidRPr="008C407A">
        <w:rPr>
          <w:i w:val="0"/>
          <w:iCs w:val="0"/>
          <w:sz w:val="22"/>
          <w:szCs w:val="22"/>
        </w:rPr>
        <w:t>Diagrama 1: Modelo relacional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C407A" w14:paraId="3BAE6F5C" w14:textId="77777777" w:rsidTr="008C407A">
        <w:tc>
          <w:tcPr>
            <w:tcW w:w="9628" w:type="dxa"/>
          </w:tcPr>
          <w:p w14:paraId="0A781446" w14:textId="2DF30386" w:rsidR="008C407A" w:rsidRDefault="008C407A" w:rsidP="00DB55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EDB031F" wp14:editId="13139521">
                  <wp:extent cx="5731510" cy="3606800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0C3F3" w14:textId="11EE32DC" w:rsidR="008C407A" w:rsidRPr="00DB55E2" w:rsidRDefault="008C407A" w:rsidP="00DB55E2">
      <w:pPr>
        <w:pStyle w:val="Legenda"/>
        <w:spacing w:before="0" w:after="0"/>
        <w:rPr>
          <w:sz w:val="20"/>
          <w:szCs w:val="20"/>
        </w:rPr>
      </w:pPr>
      <w:r w:rsidRPr="00DB55E2">
        <w:rPr>
          <w:i w:val="0"/>
          <w:iCs w:val="0"/>
          <w:sz w:val="20"/>
          <w:szCs w:val="20"/>
        </w:rPr>
        <w:t>Fonte: Os autores (2021).</w:t>
      </w:r>
    </w:p>
    <w:p w14:paraId="4B68F88C" w14:textId="5A44477F" w:rsidR="009E7699" w:rsidRDefault="009E7699">
      <w:pPr>
        <w:spacing w:after="160" w:line="360" w:lineRule="auto"/>
        <w:jc w:val="both"/>
      </w:pPr>
    </w:p>
    <w:p w14:paraId="1513F505" w14:textId="77777777" w:rsidR="009E7699" w:rsidRDefault="00514588" w:rsidP="00DB55E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ponto central do modelo, temos a tabela “Usuario”, que como o nome sugere, armazena diversos dados relativos à identificação e situação do usuário em relação ao COVID 19. A partir de então, diversas outras tabelas surgem para entrar mais detalhadamente em alguns destes dados do usuário, como as tabelas “Empresa”, “Teste”, “Usuario_Sintoma”, “Usuario_Comorbidade”, “Tipo_Usuario” e “Usuario_Telefone”.</w:t>
      </w:r>
    </w:p>
    <w:p w14:paraId="39AB7258" w14:textId="77777777" w:rsidR="009E7699" w:rsidRDefault="00514588" w:rsidP="00DB55E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No geral, a ramificação entre várias tabelas ocorre para que se evite problemas na organização do modelo que quebrem alguma das três regras de normalização de dados, garantindo assim, consistência no projeto e nas suas representações.</w:t>
      </w:r>
    </w:p>
    <w:p w14:paraId="014E7649" w14:textId="77777777" w:rsidR="009E7699" w:rsidRDefault="00514588" w:rsidP="00DB55E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Vale ressaltar que a nomenclatura utilizada para nomeação dos atributos consiste na utilização das três primeiras letras de cada palavra.</w:t>
      </w:r>
    </w:p>
    <w:p w14:paraId="3A1C799B" w14:textId="77777777" w:rsidR="009E7699" w:rsidRDefault="009E7699" w:rsidP="00DB55E2">
      <w:pPr>
        <w:spacing w:line="360" w:lineRule="auto"/>
        <w:ind w:firstLine="720"/>
        <w:jc w:val="both"/>
        <w:rPr>
          <w:sz w:val="24"/>
          <w:szCs w:val="24"/>
        </w:rPr>
      </w:pPr>
    </w:p>
    <w:p w14:paraId="7171F3CB" w14:textId="47805C75" w:rsidR="009E7699" w:rsidRDefault="00514588" w:rsidP="008C407A">
      <w:pPr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DICIONÁRIO DE DADOS</w:t>
      </w:r>
    </w:p>
    <w:p w14:paraId="2267D949" w14:textId="77777777" w:rsidR="008C407A" w:rsidRDefault="008C407A" w:rsidP="00DB55E2">
      <w:pPr>
        <w:spacing w:line="360" w:lineRule="auto"/>
        <w:ind w:left="1083"/>
        <w:jc w:val="both"/>
        <w:rPr>
          <w:sz w:val="24"/>
          <w:szCs w:val="24"/>
        </w:rPr>
      </w:pPr>
    </w:p>
    <w:p w14:paraId="3BA298CD" w14:textId="2EDDBCB5" w:rsidR="009E7699" w:rsidRDefault="00514588" w:rsidP="00DB55E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Segue nas figuras 1 e 2 o dicionário de dados com as informações sobre as tabelas e atributos criadas no modelo relacional</w:t>
      </w:r>
      <w:ins w:id="0" w:author="Marciel de lara" w:date="2021-11-28T19:53:00Z">
        <w:r w:rsidR="00E652A4">
          <w:rPr>
            <w:sz w:val="24"/>
            <w:szCs w:val="24"/>
          </w:rPr>
          <w:t>.</w:t>
        </w:r>
      </w:ins>
      <w:del w:id="1" w:author="Marciel de lara" w:date="2021-11-28T19:53:00Z">
        <w:r w:rsidDel="00323AB7">
          <w:rPr>
            <w:sz w:val="24"/>
            <w:szCs w:val="24"/>
          </w:rPr>
          <w:delText>.</w:delText>
        </w:r>
      </w:del>
    </w:p>
    <w:p w14:paraId="67CCB33B" w14:textId="48222E04" w:rsidR="009E7699" w:rsidRDefault="009E7699">
      <w:pPr>
        <w:spacing w:after="160" w:line="360" w:lineRule="auto"/>
        <w:jc w:val="both"/>
        <w:rPr>
          <w:sz w:val="24"/>
          <w:szCs w:val="24"/>
        </w:rPr>
      </w:pPr>
    </w:p>
    <w:p w14:paraId="1F6FB0FF" w14:textId="1AE5EA26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01548089" w14:textId="21D3BB3F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52C3318F" w14:textId="25511FD8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343F5805" w14:textId="7D207448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6119DE66" w14:textId="3875CCCA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1A3E4424" w14:textId="61C8DBFD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71AC5A9D" w14:textId="7C1D33D7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075AB439" w14:textId="3DC09E96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2190BCF5" w14:textId="48ADBC06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4C1314C9" w14:textId="13113E5C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17921303" w14:textId="59F0076C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68598FF3" w14:textId="4EF455B0" w:rsidR="00021AF3" w:rsidRDefault="00021AF3">
      <w:pPr>
        <w:spacing w:after="160" w:line="360" w:lineRule="auto"/>
        <w:jc w:val="both"/>
        <w:rPr>
          <w:sz w:val="24"/>
          <w:szCs w:val="24"/>
        </w:rPr>
      </w:pPr>
    </w:p>
    <w:p w14:paraId="0E8816CF" w14:textId="4C4EA3BE" w:rsidR="00021AF3" w:rsidRDefault="00021AF3" w:rsidP="003E53BD">
      <w:pPr>
        <w:jc w:val="both"/>
      </w:pPr>
      <w:r w:rsidRPr="00DB55E2">
        <w:lastRenderedPageBreak/>
        <w:t>Figura 1: Dicionário de dados.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53BD" w14:paraId="226B4F4D" w14:textId="77777777" w:rsidTr="003E53BD">
        <w:tc>
          <w:tcPr>
            <w:tcW w:w="9628" w:type="dxa"/>
          </w:tcPr>
          <w:p w14:paraId="45E2A1F0" w14:textId="5F961A50" w:rsidR="003E53BD" w:rsidRDefault="003E53BD" w:rsidP="003E53BD">
            <w:pPr>
              <w:jc w:val="both"/>
            </w:pPr>
            <w:r w:rsidRPr="00021AF3">
              <w:rPr>
                <w:noProof/>
                <w:sz w:val="24"/>
                <w:szCs w:val="24"/>
              </w:rPr>
              <w:drawing>
                <wp:inline distT="0" distB="0" distL="0" distR="0" wp14:anchorId="1C7C56C4" wp14:editId="69195FAA">
                  <wp:extent cx="6120130" cy="676402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7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50F5C" w14:textId="5D51C403" w:rsidR="009E7699" w:rsidRPr="00DB55E2" w:rsidRDefault="003E53BD" w:rsidP="003E53BD">
      <w:pPr>
        <w:spacing w:after="160" w:line="360" w:lineRule="auto"/>
        <w:jc w:val="both"/>
      </w:pPr>
      <w:r w:rsidRPr="00DB55E2">
        <w:t>Fonte: Os autores (2021).</w:t>
      </w:r>
    </w:p>
    <w:p w14:paraId="635B30B5" w14:textId="1CBF728C" w:rsidR="009E7699" w:rsidRDefault="009E7699">
      <w:pPr>
        <w:spacing w:after="160" w:line="360" w:lineRule="auto"/>
        <w:jc w:val="both"/>
        <w:rPr>
          <w:sz w:val="24"/>
          <w:szCs w:val="24"/>
        </w:rPr>
      </w:pPr>
    </w:p>
    <w:p w14:paraId="779A29A4" w14:textId="703C6F0A" w:rsidR="003E53BD" w:rsidRDefault="003E53BD">
      <w:pPr>
        <w:spacing w:after="160" w:line="360" w:lineRule="auto"/>
        <w:jc w:val="both"/>
        <w:rPr>
          <w:sz w:val="24"/>
          <w:szCs w:val="24"/>
        </w:rPr>
      </w:pPr>
    </w:p>
    <w:p w14:paraId="597CB337" w14:textId="1FF42411" w:rsidR="003E53BD" w:rsidRDefault="003E53BD">
      <w:pPr>
        <w:spacing w:after="160" w:line="360" w:lineRule="auto"/>
        <w:jc w:val="both"/>
        <w:rPr>
          <w:sz w:val="24"/>
          <w:szCs w:val="24"/>
        </w:rPr>
      </w:pPr>
    </w:p>
    <w:p w14:paraId="741866E8" w14:textId="77777777" w:rsidR="003E53BD" w:rsidRDefault="003E53BD">
      <w:pPr>
        <w:spacing w:after="160" w:line="360" w:lineRule="auto"/>
        <w:jc w:val="both"/>
        <w:rPr>
          <w:sz w:val="24"/>
          <w:szCs w:val="24"/>
        </w:rPr>
      </w:pPr>
    </w:p>
    <w:p w14:paraId="3138BE93" w14:textId="71874168" w:rsidR="003E53BD" w:rsidRPr="00DB55E2" w:rsidRDefault="003E53BD" w:rsidP="003E53BD">
      <w:pPr>
        <w:jc w:val="both"/>
      </w:pPr>
      <w:r w:rsidRPr="00DB55E2">
        <w:lastRenderedPageBreak/>
        <w:t>Figura 2: Dicionário de dados (continuação)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53BD" w14:paraId="4AEAF85A" w14:textId="77777777" w:rsidTr="003E53BD">
        <w:tc>
          <w:tcPr>
            <w:tcW w:w="9628" w:type="dxa"/>
          </w:tcPr>
          <w:p w14:paraId="5F61EDC1" w14:textId="46419637" w:rsidR="003E53BD" w:rsidRDefault="003E53BD" w:rsidP="003E53BD">
            <w:pPr>
              <w:jc w:val="both"/>
              <w:rPr>
                <w:sz w:val="24"/>
                <w:szCs w:val="24"/>
              </w:rPr>
            </w:pPr>
            <w:r w:rsidRPr="003E53BD">
              <w:rPr>
                <w:noProof/>
                <w:sz w:val="24"/>
                <w:szCs w:val="24"/>
              </w:rPr>
              <w:drawing>
                <wp:inline distT="0" distB="0" distL="0" distR="0" wp14:anchorId="5D2C9F7C" wp14:editId="13EF3A48">
                  <wp:extent cx="6120130" cy="5536565"/>
                  <wp:effectExtent l="0" t="0" r="0" b="698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53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F69A7" w14:textId="69DE6581" w:rsidR="009E7699" w:rsidRDefault="003E53BD" w:rsidP="00DB55E2">
      <w:pPr>
        <w:spacing w:after="160" w:line="480" w:lineRule="auto"/>
        <w:jc w:val="both"/>
        <w:rPr>
          <w:b/>
          <w:bCs/>
          <w:sz w:val="24"/>
          <w:szCs w:val="24"/>
        </w:rPr>
      </w:pPr>
      <w:r w:rsidRPr="00DB55E2">
        <w:t>Fonte: Os autores (2021)</w:t>
      </w:r>
    </w:p>
    <w:p w14:paraId="36950702" w14:textId="523647DF" w:rsidR="009E7699" w:rsidRDefault="00514588" w:rsidP="00DB55E2">
      <w:pPr>
        <w:numPr>
          <w:ilvl w:val="0"/>
          <w:numId w:val="4"/>
        </w:numPr>
        <w:spacing w:before="240" w:line="360" w:lineRule="auto"/>
        <w:ind w:left="714" w:hanging="35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BANCO DE DADOS</w:t>
      </w:r>
    </w:p>
    <w:p w14:paraId="077014BA" w14:textId="77777777" w:rsidR="008C407A" w:rsidRDefault="008C407A" w:rsidP="00DB55E2">
      <w:pPr>
        <w:spacing w:line="360" w:lineRule="auto"/>
        <w:jc w:val="both"/>
        <w:rPr>
          <w:b/>
          <w:bCs/>
          <w:sz w:val="24"/>
          <w:szCs w:val="24"/>
        </w:rPr>
      </w:pPr>
    </w:p>
    <w:p w14:paraId="0E3A9B51" w14:textId="77777777" w:rsidR="009E7699" w:rsidRDefault="00514588">
      <w:pPr>
        <w:spacing w:after="160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Após a realização e normalização do modelo relacional fazendo o uso da ferramenta Visual Paradigm, foi seguido adiante no projeto com a criação dos scripts. Para isso foi utilizada a ferramenta Dbeaver, a linguagem SQL (Structured Query Language – Linguagem de consulta estruturada), e o sistema gerenciador de banco de dados PostgreSQL. Primeiramente foi gerado o script de criação da base de dados, e na sequência criado um script para inserção de dados na base.</w:t>
      </w:r>
    </w:p>
    <w:p w14:paraId="79651FC1" w14:textId="77777777" w:rsidR="009E7699" w:rsidRDefault="00514588">
      <w:pPr>
        <w:numPr>
          <w:ilvl w:val="1"/>
          <w:numId w:val="4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RELATÓRIOS</w:t>
      </w:r>
    </w:p>
    <w:p w14:paraId="37802B32" w14:textId="77777777" w:rsidR="009E7699" w:rsidRDefault="00514588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Na base de dados foram criados quatro relatórios baseados respectivamente nos seguintes requisitos:</w:t>
      </w:r>
    </w:p>
    <w:p w14:paraId="4B05EF36" w14:textId="77777777" w:rsidR="009E7699" w:rsidRDefault="00514588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Relacione o código e nome de pacientes com idades entre 60 e 70 anos, que apresentaram febre. Relacione a consulta em ordem ascendente de nome;</w:t>
      </w:r>
    </w:p>
    <w:p w14:paraId="3DB6C07C" w14:textId="77777777" w:rsidR="009E7699" w:rsidRDefault="00514588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Relacione o nome do paciente, nome da cidade de residência de pacientes do sexo feminino, residentes nos municípios de Maravilha, Descanso, Pinhalzinho, Chapecó e Itapiranga que apresentaram sintomas e não foram positivados com covid. Relacione o relatório pelo nome da cidade ascendente e o nome do paciente descendente;</w:t>
      </w:r>
    </w:p>
    <w:p w14:paraId="27033508" w14:textId="77777777" w:rsidR="009E7699" w:rsidRDefault="00514588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Relacione o código da cidade, nome da cidade, quantidade de casos suspeitos de covid para todas as cidades. Ordene o relatório da cidade com mais casos suspeitos para a cidade com menos casos suspeitos;</w:t>
      </w:r>
    </w:p>
    <w:p w14:paraId="41164188" w14:textId="77777777" w:rsidR="009E7699" w:rsidRDefault="00514588">
      <w:pPr>
        <w:numPr>
          <w:ilvl w:val="0"/>
          <w:numId w:val="5"/>
        </w:num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Relacione a idade e quantidade de casos positivos de covid por idade, registrados no período agosto a outubro de 2020. Ordene o relatório pela idade com mais casos para a idade com menos casos.</w:t>
      </w:r>
    </w:p>
    <w:p w14:paraId="0DDCDF24" w14:textId="61284EB1" w:rsidR="009E7699" w:rsidRDefault="00514588">
      <w:p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Para a criação das views foram utilizados diversos comandos da linguagem SQL, como selects, inner e left joins, cláusulas where, order by e group by. As quatro views criadas foram nomeadas como vw_rel_1, vw_rel_2, vw_rel_3 e vw_rel_4 para os quatro respectivos relatórios.</w:t>
      </w:r>
    </w:p>
    <w:p w14:paraId="78BA6418" w14:textId="219EED73" w:rsidR="003E53BD" w:rsidRPr="00DB55E2" w:rsidRDefault="00021AF3" w:rsidP="00DB55E2">
      <w:pPr>
        <w:spacing w:after="16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3E53BD">
        <w:rPr>
          <w:color w:val="000000"/>
          <w:sz w:val="24"/>
          <w:szCs w:val="24"/>
        </w:rPr>
        <w:t>Segue abaixo na Figura 3 o script SQL da criação dos relatórios:</w:t>
      </w:r>
      <w:r w:rsidR="003E53BD">
        <w:rPr>
          <w:color w:val="000000"/>
        </w:rPr>
        <w:br w:type="page"/>
      </w:r>
    </w:p>
    <w:p w14:paraId="3B35F901" w14:textId="494185D8" w:rsidR="00021AF3" w:rsidRDefault="00021AF3" w:rsidP="00021AF3">
      <w:pPr>
        <w:jc w:val="both"/>
        <w:rPr>
          <w:color w:val="000000"/>
        </w:rPr>
      </w:pPr>
      <w:r w:rsidRPr="00DB55E2">
        <w:rPr>
          <w:color w:val="000000"/>
        </w:rPr>
        <w:lastRenderedPageBreak/>
        <w:t>Figura 3: Script de criação das views do relatório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53BD" w14:paraId="741CA7B4" w14:textId="77777777" w:rsidTr="003E53BD">
        <w:tc>
          <w:tcPr>
            <w:tcW w:w="9628" w:type="dxa"/>
          </w:tcPr>
          <w:p w14:paraId="0D223374" w14:textId="5564CD3C" w:rsidR="003E53BD" w:rsidRDefault="003E53BD" w:rsidP="00021AF3">
            <w:pPr>
              <w:jc w:val="both"/>
              <w:rPr>
                <w:color w:val="000000"/>
              </w:rPr>
            </w:pPr>
            <w:r w:rsidRPr="00021AF3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226B3D" wp14:editId="1E78C0FA">
                  <wp:extent cx="6120130" cy="68294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82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DBFF1" w14:textId="113D01F6" w:rsidR="003E53BD" w:rsidRDefault="00021AF3">
      <w:pPr>
        <w:widowControl/>
        <w:spacing w:line="240" w:lineRule="auto"/>
        <w:rPr>
          <w:b/>
          <w:bCs/>
          <w:sz w:val="24"/>
          <w:szCs w:val="24"/>
        </w:rPr>
      </w:pPr>
      <w:r>
        <w:t>Fonte: Os autores (2021)</w:t>
      </w:r>
      <w:r w:rsidR="003E53BD">
        <w:rPr>
          <w:b/>
          <w:bCs/>
          <w:sz w:val="24"/>
          <w:szCs w:val="24"/>
        </w:rPr>
        <w:br w:type="page"/>
      </w:r>
    </w:p>
    <w:p w14:paraId="772FE747" w14:textId="26578CB5" w:rsidR="009E7699" w:rsidRDefault="00514588" w:rsidP="008C407A">
      <w:pPr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CONSIDERAÇÕES FINAIS</w:t>
      </w:r>
    </w:p>
    <w:p w14:paraId="75BD0815" w14:textId="77777777" w:rsidR="008C407A" w:rsidRDefault="008C407A" w:rsidP="00DB55E2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03C87F90" w14:textId="6C810212" w:rsidR="009E7699" w:rsidRDefault="00514588" w:rsidP="00DB55E2">
      <w:pPr>
        <w:spacing w:line="360" w:lineRule="auto"/>
        <w:jc w:val="both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Por fim, é seguro dizer que os objetivos do estudo foram alcançados, já que, a demonstração de sua funcionalidade foi claramente exposta no decorrer do presente trabalho, sendo possível ver claramente como o manuseamento que foi feito com os dados dos usuários serviu para o monitoramento dos casos de COVID 19. Sua utilização se mostrou sólida para os parâmetros exigidos, sendo possível enxergar nitidamente o papel fundamental que o conhecimento em teoria de banco de dados exerceu, assim como o conhecimento das diversas ferramentas citadas. De fato</w:t>
      </w:r>
      <w:r w:rsidR="008C407A">
        <w:rPr>
          <w:sz w:val="24"/>
          <w:szCs w:val="24"/>
        </w:rPr>
        <w:t xml:space="preserve">, </w:t>
      </w:r>
      <w:r>
        <w:rPr>
          <w:sz w:val="24"/>
          <w:szCs w:val="24"/>
        </w:rPr>
        <w:t>ainda há margem para melhorias, para novas implementações e para ampliações, contudo, isso não anula os resultados obtidos com o que foi feito até o momento.</w:t>
      </w:r>
    </w:p>
    <w:p w14:paraId="3DD27906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4E79C07B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2FDA1EB4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5DD8A812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5BB49BB8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3AC6D23D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787C3351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4FC99D5D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04A6EB34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1299EB62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35E7B8A3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15A31B3C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2D58945B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3A402C71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4AF5CC88" w14:textId="77777777" w:rsidR="009E7699" w:rsidRDefault="009E7699">
      <w:pPr>
        <w:spacing w:after="160" w:line="360" w:lineRule="auto"/>
        <w:jc w:val="center"/>
        <w:rPr>
          <w:b/>
          <w:sz w:val="24"/>
          <w:szCs w:val="24"/>
        </w:rPr>
      </w:pPr>
    </w:p>
    <w:p w14:paraId="52B4634F" w14:textId="77777777" w:rsidR="009E7699" w:rsidRDefault="00514588">
      <w:pPr>
        <w:spacing w:after="160" w:line="360" w:lineRule="auto"/>
        <w:jc w:val="center"/>
        <w:rPr>
          <w:b/>
          <w:sz w:val="24"/>
          <w:szCs w:val="24"/>
        </w:rPr>
      </w:pPr>
      <w:r>
        <w:br w:type="page"/>
      </w:r>
    </w:p>
    <w:p w14:paraId="6D52A8BC" w14:textId="77777777" w:rsidR="009E7699" w:rsidRDefault="00514588" w:rsidP="00DB55E2">
      <w:pPr>
        <w:spacing w:after="1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REFERÊNCIAS</w:t>
      </w:r>
    </w:p>
    <w:p w14:paraId="172028BD" w14:textId="40C3A95D" w:rsidR="009E7699" w:rsidRDefault="00514588">
      <w:pPr>
        <w:spacing w:after="1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ALVES, Roberson J. F. </w:t>
      </w:r>
      <w:r>
        <w:rPr>
          <w:b/>
          <w:bCs/>
          <w:color w:val="000000"/>
          <w:sz w:val="24"/>
          <w:szCs w:val="24"/>
        </w:rPr>
        <w:t>Apostila de Banco de Dados</w:t>
      </w:r>
      <w:r>
        <w:rPr>
          <w:color w:val="000000"/>
          <w:sz w:val="24"/>
          <w:szCs w:val="24"/>
        </w:rPr>
        <w:t>. São Miguel do Oeste: Unoesc, 2021. Material didático.</w:t>
      </w:r>
    </w:p>
    <w:p w14:paraId="2D452BB4" w14:textId="3829B241" w:rsidR="009F45D7" w:rsidRPr="00EC3B0D" w:rsidRDefault="009A5DA4" w:rsidP="009A5DA4">
      <w:pPr>
        <w:spacing w:after="160" w:line="360" w:lineRule="auto"/>
        <w:rPr>
          <w:color w:val="000000"/>
          <w:sz w:val="24"/>
        </w:rPr>
      </w:pPr>
      <w:r w:rsidRPr="009A5DA4">
        <w:rPr>
          <w:color w:val="000000"/>
          <w:sz w:val="24"/>
          <w:szCs w:val="24"/>
        </w:rPr>
        <w:t xml:space="preserve">ROVER, Ardinete; MELLO, Regina Oneda. </w:t>
      </w:r>
      <w:r w:rsidRPr="00DB55E2">
        <w:rPr>
          <w:b/>
          <w:bCs/>
          <w:color w:val="000000"/>
          <w:sz w:val="24"/>
          <w:szCs w:val="24"/>
        </w:rPr>
        <w:t>Normas da ABNT</w:t>
      </w:r>
      <w:r w:rsidRPr="009A5DA4">
        <w:rPr>
          <w:color w:val="000000"/>
          <w:sz w:val="24"/>
          <w:szCs w:val="24"/>
        </w:rPr>
        <w:t>: orientações para a produção científica. 1 ed. Joaçaba: Unoesc, 2020. ISBN 978-85-8422-231-5.</w:t>
      </w:r>
    </w:p>
    <w:sectPr w:rsidR="009F45D7" w:rsidRPr="00EC3B0D">
      <w:headerReference w:type="default" r:id="rId11"/>
      <w:pgSz w:w="11906" w:h="16838"/>
      <w:pgMar w:top="1707" w:right="1134" w:bottom="1134" w:left="1134" w:header="1134" w:footer="0" w:gutter="0"/>
      <w:pgNumType w:start="3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1AE3" w14:textId="77777777" w:rsidR="00423013" w:rsidRDefault="00423013">
      <w:pPr>
        <w:spacing w:line="240" w:lineRule="auto"/>
      </w:pPr>
      <w:r>
        <w:separator/>
      </w:r>
    </w:p>
  </w:endnote>
  <w:endnote w:type="continuationSeparator" w:id="0">
    <w:p w14:paraId="0A9FEB1A" w14:textId="77777777" w:rsidR="00423013" w:rsidRDefault="00423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B643" w14:textId="77777777" w:rsidR="00423013" w:rsidRDefault="00423013">
      <w:pPr>
        <w:spacing w:line="240" w:lineRule="auto"/>
      </w:pPr>
      <w:r>
        <w:separator/>
      </w:r>
    </w:p>
  </w:footnote>
  <w:footnote w:type="continuationSeparator" w:id="0">
    <w:p w14:paraId="1CD85668" w14:textId="77777777" w:rsidR="00423013" w:rsidRDefault="004230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03CC" w14:textId="77777777" w:rsidR="009E7699" w:rsidRDefault="00514588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7E2"/>
    <w:multiLevelType w:val="multilevel"/>
    <w:tmpl w:val="54B4E0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DC269D"/>
    <w:multiLevelType w:val="multilevel"/>
    <w:tmpl w:val="08F4E1D8"/>
    <w:lvl w:ilvl="0">
      <w:start w:val="1"/>
      <w:numFmt w:val="decimal"/>
      <w:lvlText w:val="%1."/>
      <w:lvlJc w:val="left"/>
      <w:pPr>
        <w:tabs>
          <w:tab w:val="num" w:pos="0"/>
        </w:tabs>
        <w:ind w:left="781" w:hanging="418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41" w:hanging="778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501" w:hanging="1138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1861" w:hanging="1498"/>
      </w:pPr>
    </w:lvl>
    <w:lvl w:ilvl="4">
      <w:start w:val="1"/>
      <w:numFmt w:val="decimal"/>
      <w:lvlText w:val="%4.%5."/>
      <w:lvlJc w:val="left"/>
      <w:pPr>
        <w:tabs>
          <w:tab w:val="num" w:pos="0"/>
        </w:tabs>
        <w:ind w:left="2221" w:hanging="1858"/>
      </w:pPr>
    </w:lvl>
    <w:lvl w:ilvl="5">
      <w:start w:val="1"/>
      <w:numFmt w:val="decimal"/>
      <w:lvlText w:val="%5.%6."/>
      <w:lvlJc w:val="left"/>
      <w:pPr>
        <w:tabs>
          <w:tab w:val="num" w:pos="0"/>
        </w:tabs>
        <w:ind w:left="2581" w:hanging="2218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2941" w:hanging="2578"/>
      </w:pPr>
    </w:lvl>
    <w:lvl w:ilvl="7">
      <w:start w:val="1"/>
      <w:numFmt w:val="decimal"/>
      <w:lvlText w:val="%7.%8."/>
      <w:lvlJc w:val="left"/>
      <w:pPr>
        <w:tabs>
          <w:tab w:val="num" w:pos="0"/>
        </w:tabs>
        <w:ind w:left="3301" w:hanging="2938"/>
      </w:pPr>
    </w:lvl>
    <w:lvl w:ilvl="8">
      <w:start w:val="1"/>
      <w:numFmt w:val="decimal"/>
      <w:lvlText w:val="%8.%9."/>
      <w:lvlJc w:val="left"/>
      <w:pPr>
        <w:tabs>
          <w:tab w:val="num" w:pos="0"/>
        </w:tabs>
        <w:ind w:left="3661" w:hanging="3298"/>
      </w:pPr>
    </w:lvl>
  </w:abstractNum>
  <w:abstractNum w:abstractNumId="2" w15:restartNumberingAfterBreak="0">
    <w:nsid w:val="359B2B74"/>
    <w:multiLevelType w:val="multilevel"/>
    <w:tmpl w:val="84366A8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EC13A42"/>
    <w:multiLevelType w:val="multilevel"/>
    <w:tmpl w:val="74D4745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4B077D1A"/>
    <w:multiLevelType w:val="multilevel"/>
    <w:tmpl w:val="3E6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3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iel de lara">
    <w15:presenceInfo w15:providerId="Windows Live" w15:userId="939e1b927ae8be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699"/>
    <w:rsid w:val="00021AF3"/>
    <w:rsid w:val="00254FCD"/>
    <w:rsid w:val="00281BD0"/>
    <w:rsid w:val="00323AB7"/>
    <w:rsid w:val="003E53BD"/>
    <w:rsid w:val="00423013"/>
    <w:rsid w:val="00480A0E"/>
    <w:rsid w:val="00514588"/>
    <w:rsid w:val="0053613C"/>
    <w:rsid w:val="005A0C3A"/>
    <w:rsid w:val="008C407A"/>
    <w:rsid w:val="009A5DA4"/>
    <w:rsid w:val="009E7699"/>
    <w:rsid w:val="009F45D7"/>
    <w:rsid w:val="00DB55E2"/>
    <w:rsid w:val="00DD794C"/>
    <w:rsid w:val="00E652A4"/>
    <w:rsid w:val="00EC3B0D"/>
    <w:rsid w:val="00F1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4829"/>
  <w15:docId w15:val="{3B15A697-CB7D-4389-B5BE-BB02587C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OOoComputerCode">
    <w:name w:val="OOoComputerCode"/>
    <w:qFormat/>
    <w:rPr>
      <w:rFonts w:ascii="JetBrains Mono" w:hAnsi="JetBrains Mono"/>
      <w:color w:val="000000"/>
    </w:rPr>
  </w:style>
  <w:style w:type="character" w:customStyle="1" w:styleId="OOoComputerBase">
    <w:name w:val="_OOoComputerBase"/>
    <w:basedOn w:val="OOoComputerCode"/>
    <w:qFormat/>
    <w:rPr>
      <w:rFonts w:ascii="JetBrains Mono" w:hAnsi="JetBrains Mono"/>
      <w:color w:val="000000"/>
    </w:rPr>
  </w:style>
  <w:style w:type="character" w:customStyle="1" w:styleId="OOoComputerComment">
    <w:name w:val="_OOoComputerComment"/>
    <w:basedOn w:val="OOoComputerBase"/>
    <w:qFormat/>
    <w:rPr>
      <w:rFonts w:ascii="JetBrains Mono" w:hAnsi="JetBrains Mono"/>
      <w:color w:val="4C4C4C"/>
    </w:rPr>
  </w:style>
  <w:style w:type="character" w:customStyle="1" w:styleId="OOoComputerBaseNoLocale">
    <w:name w:val="_OOoComputerBaseNoLocale"/>
    <w:basedOn w:val="OOoComputerBase"/>
    <w:qFormat/>
    <w:rPr>
      <w:rFonts w:ascii="JetBrains Mono" w:hAnsi="JetBrains Mono"/>
      <w:color w:val="000000"/>
    </w:rPr>
  </w:style>
  <w:style w:type="character" w:customStyle="1" w:styleId="OOoComputerSpecial">
    <w:name w:val="_OOoComputerSpecial"/>
    <w:basedOn w:val="OOoComputerBaseNoLocale"/>
    <w:qFormat/>
    <w:rPr>
      <w:rFonts w:ascii="JetBrains Mono" w:hAnsi="JetBrains Mono"/>
      <w:color w:val="000000"/>
    </w:rPr>
  </w:style>
  <w:style w:type="character" w:customStyle="1" w:styleId="OOoComputerLiteral">
    <w:name w:val="_OOoComputerLiteral"/>
    <w:basedOn w:val="OOoComputerBase"/>
    <w:qFormat/>
    <w:rPr>
      <w:rFonts w:ascii="JetBrains Mono" w:hAnsi="JetBrains Mono"/>
      <w:color w:val="FF0000"/>
    </w:rPr>
  </w:style>
  <w:style w:type="character" w:customStyle="1" w:styleId="OOoComputerNumber">
    <w:name w:val="_OOoComputerNumber"/>
    <w:basedOn w:val="OOoComputerBase"/>
    <w:qFormat/>
    <w:rPr>
      <w:rFonts w:ascii="JetBrains Mono" w:hAnsi="JetBrains Mono"/>
      <w:color w:val="FF3200"/>
    </w:rPr>
  </w:style>
  <w:style w:type="character" w:customStyle="1" w:styleId="OOoComputerKeyWord">
    <w:name w:val="_OOoComputerKeyWord"/>
    <w:basedOn w:val="OOoComputerBase"/>
    <w:qFormat/>
    <w:rPr>
      <w:rFonts w:ascii="JetBrains Mono" w:hAnsi="JetBrains Mono"/>
      <w:color w:val="000080"/>
    </w:rPr>
  </w:style>
  <w:style w:type="character" w:customStyle="1" w:styleId="OOoComputerAltKeyWord">
    <w:name w:val="_OOoComputerAltKeyWord"/>
    <w:basedOn w:val="OOoComputerBase"/>
    <w:qFormat/>
    <w:rPr>
      <w:rFonts w:ascii="JetBrains Mono" w:hAnsi="JetBrains Mono"/>
      <w:color w:val="320080"/>
    </w:rPr>
  </w:style>
  <w:style w:type="character" w:customStyle="1" w:styleId="OOoComputerIdent">
    <w:name w:val="_OOoComputerIdent"/>
    <w:basedOn w:val="OOoComputerBase"/>
    <w:qFormat/>
    <w:rPr>
      <w:rFonts w:ascii="JetBrains Mono" w:hAnsi="JetBrains Mono"/>
      <w:color w:val="008000"/>
    </w:rPr>
  </w:style>
  <w:style w:type="character" w:customStyle="1" w:styleId="OOoSQLComment">
    <w:name w:val="_OOoSQLComment"/>
    <w:basedOn w:val="OOoComputerComment"/>
    <w:qFormat/>
    <w:rPr>
      <w:rFonts w:ascii="JetBrains Mono" w:hAnsi="JetBrains Mono"/>
      <w:color w:val="4C4C4C"/>
    </w:rPr>
  </w:style>
  <w:style w:type="character" w:customStyle="1" w:styleId="OOoSQLLiteral">
    <w:name w:val="_OOoSQLLiteral"/>
    <w:basedOn w:val="OOoComputerLiteral"/>
    <w:qFormat/>
    <w:rPr>
      <w:rFonts w:ascii="JetBrains Mono" w:hAnsi="JetBrains Mono"/>
      <w:color w:val="FF0000"/>
    </w:rPr>
  </w:style>
  <w:style w:type="character" w:customStyle="1" w:styleId="OOoSQLKeyWord">
    <w:name w:val="_OOoSQLKeyWord"/>
    <w:basedOn w:val="OOoComputerKeyWord"/>
    <w:qFormat/>
    <w:rPr>
      <w:rFonts w:ascii="JetBrains Mono" w:hAnsi="JetBrains Mono"/>
      <w:color w:val="000080"/>
    </w:rPr>
  </w:style>
  <w:style w:type="character" w:customStyle="1" w:styleId="OOoSQLIdent">
    <w:name w:val="_OOoSQLIdent"/>
    <w:basedOn w:val="OOoComputerBase"/>
    <w:qFormat/>
    <w:rPr>
      <w:rFonts w:ascii="JetBrains Mono" w:hAnsi="JetBrains Mono"/>
      <w:color w:val="008000"/>
    </w:rPr>
  </w:style>
  <w:style w:type="character" w:customStyle="1" w:styleId="OOoSQLSpecial">
    <w:name w:val="_OOoSQLSpecial"/>
    <w:basedOn w:val="OOoComputerSpecial"/>
    <w:qFormat/>
    <w:rPr>
      <w:rFonts w:ascii="JetBrains Mono" w:hAnsi="JetBrains Mono"/>
      <w:color w:val="000000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igura">
    <w:name w:val="Figura"/>
    <w:basedOn w:val="Legenda"/>
    <w:qFormat/>
  </w:style>
  <w:style w:type="paragraph" w:customStyle="1" w:styleId="CabealhoeRodap">
    <w:name w:val="Cabeçalho e Rodapé"/>
    <w:basedOn w:val="Normal"/>
    <w:qFormat/>
    <w:pPr>
      <w:suppressLineNumbers/>
      <w:tabs>
        <w:tab w:val="center" w:pos="4535"/>
        <w:tab w:val="right" w:pos="9071"/>
      </w:tabs>
    </w:pPr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character" w:styleId="Refdecomentrio">
    <w:name w:val="annotation reference"/>
    <w:basedOn w:val="Fontepargpadro"/>
    <w:uiPriority w:val="99"/>
    <w:semiHidden/>
    <w:unhideWhenUsed/>
    <w:rsid w:val="00DD79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794C"/>
    <w:pPr>
      <w:spacing w:line="240" w:lineRule="auto"/>
    </w:pPr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794C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79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794C"/>
    <w:rPr>
      <w:rFonts w:cs="Mangal"/>
      <w:b/>
      <w:bCs/>
      <w:sz w:val="20"/>
      <w:szCs w:val="18"/>
    </w:rPr>
  </w:style>
  <w:style w:type="table" w:styleId="Tabelacomgrade">
    <w:name w:val="Table Grid"/>
    <w:basedOn w:val="Tabelanormal"/>
    <w:uiPriority w:val="39"/>
    <w:rsid w:val="008C4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323AB7"/>
    <w:pPr>
      <w:suppressAutoHyphens w:val="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1236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BrnSch</dc:creator>
  <dc:description/>
  <cp:lastModifiedBy>Marciel de lara</cp:lastModifiedBy>
  <cp:revision>4</cp:revision>
  <cp:lastPrinted>2021-07-02T00:37:00Z</cp:lastPrinted>
  <dcterms:created xsi:type="dcterms:W3CDTF">2021-07-02T00:37:00Z</dcterms:created>
  <dcterms:modified xsi:type="dcterms:W3CDTF">2021-11-28T22:53:00Z</dcterms:modified>
  <dc:language>pt-BR</dc:language>
</cp:coreProperties>
</file>